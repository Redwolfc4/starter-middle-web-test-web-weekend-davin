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3FF2" w14:textId="282834D9" w:rsidR="000F43A9" w:rsidRDefault="005A2E73" w:rsidP="005A2E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Project Mid Test</w:t>
      </w:r>
    </w:p>
    <w:p w14:paraId="298042E6" w14:textId="4DFF9BC1" w:rsidR="005A2E73" w:rsidRDefault="005A2E73" w:rsidP="009F00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file starter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generate.</w:t>
      </w:r>
    </w:p>
    <w:p w14:paraId="2FC6A268" w14:textId="235F590F" w:rsidR="005A2E73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✔️</w:t>
      </w:r>
      <w:proofErr w:type="spellStart"/>
      <w:proofErr w:type="gramStart"/>
      <w:r w:rsidR="005A2E73" w:rsidRPr="009F008D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5A2E73" w:rsidRPr="009F008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viewport dan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styling?, html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list, dan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>?</w:t>
      </w:r>
    </w:p>
    <w:p w14:paraId="1B9337CD" w14:textId="4E97748E" w:rsidR="005A2E73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️</w:t>
      </w:r>
      <w:proofErr w:type="spellStart"/>
      <w:r w:rsidR="005A2E73" w:rsidRPr="009F008D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5A2E73" w:rsidRPr="009F008D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5A2E73" w:rsidRPr="009F008D">
        <w:rPr>
          <w:rFonts w:ascii="Times New Roman" w:hAnsi="Times New Roman" w:cs="Times New Roman"/>
          <w:b/>
          <w:bCs/>
          <w:sz w:val="24"/>
          <w:szCs w:val="24"/>
        </w:rPr>
        <w:t>dilarang</w:t>
      </w:r>
      <w:proofErr w:type="spellEnd"/>
      <w:r w:rsidR="005A2E73" w:rsidRPr="009F008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A2E73">
        <w:rPr>
          <w:rFonts w:ascii="Times New Roman" w:hAnsi="Times New Roman" w:cs="Times New Roman"/>
          <w:sz w:val="24"/>
          <w:szCs w:val="24"/>
        </w:rPr>
        <w:t xml:space="preserve"> &lt;upload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di form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A2E73">
        <w:rPr>
          <w:rFonts w:ascii="Times New Roman" w:hAnsi="Times New Roman" w:cs="Times New Roman"/>
          <w:sz w:val="24"/>
          <w:szCs w:val="24"/>
        </w:rPr>
        <w:t>&gt;</w:t>
      </w:r>
    </w:p>
    <w:p w14:paraId="750A8F68" w14:textId="77777777" w:rsidR="005A2E73" w:rsidRDefault="005A2E73" w:rsidP="005A2E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84813" w14:textId="161B3DEE" w:rsidR="005A2E73" w:rsidRDefault="005A2E73" w:rsidP="005A2E7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8F0077B" w14:textId="0C74505F" w:rsidR="005A2E73" w:rsidRDefault="005A2E73" w:rsidP="005A2E73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5A2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0F36D" wp14:editId="3198F9C7">
            <wp:extent cx="5099050" cy="3189590"/>
            <wp:effectExtent l="19050" t="19050" r="254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074" cy="3194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3BF87E" w14:textId="77777777" w:rsidR="005A2E73" w:rsidRDefault="005A2E73" w:rsidP="005A2E73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60C0B7D8" w14:textId="617FC476" w:rsidR="005A2E73" w:rsidRDefault="005A2E73" w:rsidP="005A2E7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width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5E79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7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0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0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E7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0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E7907">
        <w:rPr>
          <w:rFonts w:ascii="Times New Roman" w:hAnsi="Times New Roman" w:cs="Times New Roman"/>
          <w:sz w:val="24"/>
          <w:szCs w:val="24"/>
        </w:rPr>
        <w:t xml:space="preserve"> width &lt; 450px </w:t>
      </w:r>
    </w:p>
    <w:p w14:paraId="7DA0DA13" w14:textId="53D915FC" w:rsidR="005E7907" w:rsidRDefault="005E7907" w:rsidP="005E7907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5E79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7E3CA1" wp14:editId="64E8D8FC">
            <wp:extent cx="246697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79A" w14:textId="77777777" w:rsidR="005E7907" w:rsidRDefault="005E7907" w:rsidP="005E7907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6E056EFD" w14:textId="77A6A834" w:rsidR="005E7907" w:rsidRDefault="005E7907" w:rsidP="005A2E7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login. Clue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</w:t>
      </w:r>
    </w:p>
    <w:p w14:paraId="4F8FD052" w14:textId="553AC583" w:rsidR="005E7907" w:rsidRDefault="005E7907" w:rsidP="005E790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E7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C6368" wp14:editId="1AD4151D">
            <wp:extent cx="5731510" cy="278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379" w14:textId="77777777" w:rsidR="005E7907" w:rsidRDefault="005E7907" w:rsidP="005E790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C3692D" w14:textId="441E6CB0" w:rsidR="005E7907" w:rsidRDefault="005E7907" w:rsidP="005A2E7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admin123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3986E7D3" w14:textId="77777777" w:rsidR="005E7907" w:rsidRDefault="005E7907" w:rsidP="005E790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C055959" w14:textId="1ACCAFF4" w:rsidR="005E7907" w:rsidRDefault="005E7907" w:rsidP="005E790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E79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BC28E3" wp14:editId="0D07E3D4">
            <wp:extent cx="5731510" cy="2740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D70C" w14:textId="0A1D2607" w:rsidR="005E7907" w:rsidRDefault="005E7907" w:rsidP="005E7907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7907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5E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907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</w:p>
    <w:p w14:paraId="1B489F8E" w14:textId="77777777" w:rsidR="005E7907" w:rsidRPr="005E7907" w:rsidRDefault="005E7907" w:rsidP="005E7907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C6ECF" w14:textId="44B34841" w:rsidR="005E7907" w:rsidRDefault="005E7907" w:rsidP="005E7907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7F568" wp14:editId="1C2FC666">
            <wp:extent cx="5731510" cy="2716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ED9D" w14:textId="1BE85663" w:rsidR="005E7907" w:rsidRDefault="005E7907" w:rsidP="005E79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gagal</w:t>
      </w:r>
      <w:proofErr w:type="spellEnd"/>
    </w:p>
    <w:p w14:paraId="06B8EA6C" w14:textId="31060D35" w:rsidR="009F008D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9F008D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F008D">
        <w:rPr>
          <w:rFonts w:ascii="Times New Roman" w:hAnsi="Times New Roman" w:cs="Times New Roman"/>
          <w:sz w:val="24"/>
          <w:szCs w:val="24"/>
        </w:rPr>
        <w:t xml:space="preserve"> styling </w:t>
      </w:r>
      <w:proofErr w:type="spellStart"/>
      <w:r w:rsidRPr="009F008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F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0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</w:t>
      </w:r>
      <w:r w:rsidRPr="009F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08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F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0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08D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cssnya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3578A1" w14:textId="2E61922E" w:rsidR="009F008D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1B272" w14:textId="3D921904" w:rsidR="009F008D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ins w:id="0" w:author="Rinnime Crack" w:date="2025-09-30T21:10:00Z">
        <w:r w:rsidR="002F2EC1">
          <w:rPr>
            <w:rFonts w:ascii="Times New Roman" w:hAnsi="Times New Roman" w:cs="Times New Roman"/>
            <w:sz w:val="24"/>
            <w:szCs w:val="24"/>
          </w:rPr>
          <w:t xml:space="preserve">. Batas </w:t>
        </w:r>
        <w:proofErr w:type="spellStart"/>
        <w:r w:rsidR="002F2EC1">
          <w:rPr>
            <w:rFonts w:ascii="Times New Roman" w:hAnsi="Times New Roman" w:cs="Times New Roman"/>
            <w:sz w:val="24"/>
            <w:szCs w:val="24"/>
          </w:rPr>
          <w:t>pengumpulan</w:t>
        </w:r>
        <w:proofErr w:type="spellEnd"/>
        <w:r w:rsidR="002F2EC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2F2EC1">
          <w:rPr>
            <w:rFonts w:ascii="Times New Roman" w:hAnsi="Times New Roman" w:cs="Times New Roman"/>
            <w:sz w:val="24"/>
            <w:szCs w:val="24"/>
          </w:rPr>
          <w:t>hari</w:t>
        </w:r>
        <w:proofErr w:type="spellEnd"/>
        <w:r w:rsidR="002F2EC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2F2EC1">
          <w:rPr>
            <w:rFonts w:ascii="Times New Roman" w:hAnsi="Times New Roman" w:cs="Times New Roman"/>
            <w:sz w:val="24"/>
            <w:szCs w:val="24"/>
          </w:rPr>
          <w:t>sabtu</w:t>
        </w:r>
      </w:ins>
      <w:proofErr w:type="spellEnd"/>
      <w:del w:id="1" w:author="Rinnime Crack" w:date="2025-09-30T21:10:00Z">
        <w:r w:rsidDel="002F2EC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17973198" w14:textId="1E565E1A" w:rsidR="009F008D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4C2AA" w14:textId="1E8CEEF1" w:rsidR="009F008D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B75EB5" w14:textId="58B90059" w:rsidR="009F008D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F31D2" w14:textId="153716D0" w:rsidR="009F008D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72F503" w14:textId="3E2E70EC" w:rsidR="009F008D" w:rsidRDefault="009F008D" w:rsidP="009F0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3D3B8" w14:textId="5C13F28C" w:rsidR="009F008D" w:rsidRDefault="009F008D" w:rsidP="009F008D">
      <w:pPr>
        <w:jc w:val="center"/>
        <w:rPr>
          <w:ins w:id="2" w:author="Rinnime Crack" w:date="2025-09-30T21:03:00Z"/>
          <w:rFonts w:ascii="Times New Roman" w:hAnsi="Times New Roman" w:cs="Times New Roman"/>
          <w:b/>
          <w:bCs/>
          <w:sz w:val="24"/>
          <w:szCs w:val="24"/>
        </w:rPr>
      </w:pPr>
      <w:proofErr w:type="spellStart"/>
      <w:ins w:id="3" w:author="Rinnime Crack" w:date="2025-09-30T21:03:00Z">
        <w:r>
          <w:rPr>
            <w:rFonts w:ascii="Times New Roman" w:hAnsi="Times New Roman" w:cs="Times New Roman"/>
            <w:b/>
            <w:bCs/>
            <w:sz w:val="24"/>
            <w:szCs w:val="24"/>
          </w:rPr>
          <w:lastRenderedPageBreak/>
          <w:t>Tugas</w:t>
        </w:r>
        <w:proofErr w:type="spellEnd"/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bCs/>
            <w:sz w:val="24"/>
            <w:szCs w:val="24"/>
          </w:rPr>
          <w:t>proyek</w:t>
        </w:r>
        <w:proofErr w:type="spellEnd"/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web mid test</w:t>
        </w:r>
      </w:ins>
    </w:p>
    <w:p w14:paraId="51CFFEE9" w14:textId="6176F0EC" w:rsidR="009F008D" w:rsidRDefault="009F008D" w:rsidP="009F008D">
      <w:pPr>
        <w:jc w:val="both"/>
        <w:rPr>
          <w:ins w:id="4" w:author="Rinnime Crack" w:date="2025-09-30T21:05:00Z"/>
          <w:rFonts w:ascii="Times New Roman" w:hAnsi="Times New Roman" w:cs="Times New Roman"/>
          <w:sz w:val="24"/>
          <w:szCs w:val="24"/>
        </w:rPr>
      </w:pPr>
      <w:proofErr w:type="spellStart"/>
      <w:ins w:id="5" w:author="Rinnime Crack" w:date="2025-09-30T21:04:00Z">
        <w:r>
          <w:rPr>
            <w:rFonts w:ascii="Times New Roman" w:hAnsi="Times New Roman" w:cs="Times New Roman"/>
            <w:sz w:val="24"/>
            <w:szCs w:val="24"/>
          </w:rPr>
          <w:t>Buatlah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website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portofolio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tentang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diri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anda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tema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bebas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sekreatif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mungkin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Penggunaan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ai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boleh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tapi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tetep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harus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dimodifikasi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baik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" w:author="Rinnime Crack" w:date="2025-09-30T21:05:00Z">
        <w:r>
          <w:rPr>
            <w:rFonts w:ascii="Times New Roman" w:hAnsi="Times New Roman" w:cs="Times New Roman"/>
            <w:sz w:val="24"/>
            <w:szCs w:val="24"/>
          </w:rPr>
          <w:t xml:space="preserve">content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maupun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warna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stylenya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B05701E" w14:textId="602B7883" w:rsidR="009F008D" w:rsidRDefault="009F008D" w:rsidP="009F008D">
      <w:pPr>
        <w:jc w:val="both"/>
        <w:rPr>
          <w:ins w:id="7" w:author="Rinnime Crack" w:date="2025-09-30T21:08:00Z"/>
          <w:rFonts w:ascii="Times New Roman" w:hAnsi="Times New Roman" w:cs="Times New Roman"/>
          <w:sz w:val="24"/>
          <w:szCs w:val="24"/>
        </w:rPr>
      </w:pPr>
      <w:ins w:id="8" w:author="Rinnime Crack" w:date="2025-09-30T21:05:00Z">
        <w:r>
          <w:rPr>
            <w:rFonts w:ascii="Times New Roman" w:hAnsi="Times New Roman" w:cs="Times New Roman"/>
            <w:sz w:val="24"/>
            <w:szCs w:val="24"/>
          </w:rPr>
          <w:t xml:space="preserve">Minimum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tampilan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harus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ada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yaitu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:</w:t>
        </w:r>
      </w:ins>
    </w:p>
    <w:p w14:paraId="7EBB270E" w14:textId="75C43849" w:rsidR="002F2EC1" w:rsidRPr="002F2EC1" w:rsidRDefault="002F2EC1" w:rsidP="002F2EC1">
      <w:pPr>
        <w:pStyle w:val="ListParagraph"/>
        <w:numPr>
          <w:ilvl w:val="0"/>
          <w:numId w:val="2"/>
        </w:numPr>
        <w:jc w:val="both"/>
        <w:rPr>
          <w:ins w:id="9" w:author="Rinnime Crack" w:date="2025-09-30T21:05:00Z"/>
          <w:rFonts w:ascii="Times New Roman" w:hAnsi="Times New Roman" w:cs="Times New Roman"/>
          <w:sz w:val="24"/>
          <w:szCs w:val="24"/>
          <w:rPrChange w:id="10" w:author="Rinnime Crack" w:date="2025-09-30T21:08:00Z">
            <w:rPr>
              <w:ins w:id="11" w:author="Rinnime Crack" w:date="2025-09-30T21:05:00Z"/>
            </w:rPr>
          </w:rPrChange>
        </w:rPr>
        <w:pPrChange w:id="12" w:author="Rinnime Crack" w:date="2025-09-30T21:08:00Z">
          <w:pPr>
            <w:jc w:val="both"/>
          </w:pPr>
        </w:pPrChange>
      </w:pPr>
      <w:proofErr w:type="gramStart"/>
      <w:ins w:id="13" w:author="Rinnime Crack" w:date="2025-09-30T21:08:00Z">
        <w:r>
          <w:rPr>
            <w:rFonts w:ascii="Times New Roman" w:hAnsi="Times New Roman" w:cs="Times New Roman"/>
            <w:sz w:val="24"/>
            <w:szCs w:val="24"/>
          </w:rPr>
          <w:t>Header(</w:t>
        </w:r>
        <w:proofErr w:type="spellStart"/>
        <w:proofErr w:type="gramEnd"/>
        <w:r>
          <w:rPr>
            <w:rFonts w:ascii="Times New Roman" w:hAnsi="Times New Roman" w:cs="Times New Roman"/>
            <w:sz w:val="24"/>
            <w:szCs w:val="24"/>
          </w:rPr>
          <w:t>berisi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navbar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yaitu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4" w:author="Rinnime Crack" w:date="2025-09-30T21:09:00Z">
        <w:r>
          <w:rPr>
            <w:rFonts w:ascii="Times New Roman" w:hAnsi="Times New Roman" w:cs="Times New Roman"/>
            <w:sz w:val="24"/>
            <w:szCs w:val="24"/>
          </w:rPr>
          <w:t>nama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panggilan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lin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(introduction, about,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proyek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, tech stack programming, dan contact me)</w:t>
        </w:r>
      </w:ins>
    </w:p>
    <w:p w14:paraId="41705BF1" w14:textId="0C33C263" w:rsidR="009F008D" w:rsidRDefault="009F008D" w:rsidP="009F008D">
      <w:pPr>
        <w:pStyle w:val="ListParagraph"/>
        <w:numPr>
          <w:ilvl w:val="0"/>
          <w:numId w:val="2"/>
        </w:numPr>
        <w:jc w:val="both"/>
        <w:rPr>
          <w:ins w:id="15" w:author="Rinnime Crack" w:date="2025-09-30T21:05:00Z"/>
          <w:rFonts w:ascii="Times New Roman" w:hAnsi="Times New Roman" w:cs="Times New Roman"/>
          <w:sz w:val="24"/>
          <w:szCs w:val="24"/>
        </w:rPr>
      </w:pPr>
      <w:ins w:id="16" w:author="Rinnime Crack" w:date="2025-09-30T21:05:00Z">
        <w:r>
          <w:rPr>
            <w:rFonts w:ascii="Times New Roman" w:hAnsi="Times New Roman" w:cs="Times New Roman"/>
            <w:sz w:val="24"/>
            <w:szCs w:val="24"/>
          </w:rPr>
          <w:t>Introduction</w:t>
        </w:r>
      </w:ins>
    </w:p>
    <w:p w14:paraId="38B50551" w14:textId="2307F225" w:rsidR="009F008D" w:rsidRDefault="009F008D" w:rsidP="009F008D">
      <w:pPr>
        <w:pStyle w:val="ListParagraph"/>
        <w:numPr>
          <w:ilvl w:val="0"/>
          <w:numId w:val="2"/>
        </w:numPr>
        <w:jc w:val="both"/>
        <w:rPr>
          <w:ins w:id="17" w:author="Rinnime Crack" w:date="2025-09-30T21:05:00Z"/>
          <w:rFonts w:ascii="Times New Roman" w:hAnsi="Times New Roman" w:cs="Times New Roman"/>
          <w:sz w:val="24"/>
          <w:szCs w:val="24"/>
        </w:rPr>
      </w:pPr>
      <w:ins w:id="18" w:author="Rinnime Crack" w:date="2025-09-30T21:05:00Z">
        <w:r>
          <w:rPr>
            <w:rFonts w:ascii="Times New Roman" w:hAnsi="Times New Roman" w:cs="Times New Roman"/>
            <w:sz w:val="24"/>
            <w:szCs w:val="24"/>
          </w:rPr>
          <w:t>About</w:t>
        </w:r>
      </w:ins>
    </w:p>
    <w:p w14:paraId="02E137C2" w14:textId="05C8F2A6" w:rsidR="009F008D" w:rsidRDefault="009F008D" w:rsidP="009F008D">
      <w:pPr>
        <w:pStyle w:val="ListParagraph"/>
        <w:numPr>
          <w:ilvl w:val="0"/>
          <w:numId w:val="2"/>
        </w:numPr>
        <w:jc w:val="both"/>
        <w:rPr>
          <w:ins w:id="19" w:author="Rinnime Crack" w:date="2025-09-30T21:05:00Z"/>
          <w:rFonts w:ascii="Times New Roman" w:hAnsi="Times New Roman" w:cs="Times New Roman"/>
          <w:sz w:val="24"/>
          <w:szCs w:val="24"/>
        </w:rPr>
      </w:pPr>
      <w:proofErr w:type="spellStart"/>
      <w:ins w:id="20" w:author="Rinnime Crack" w:date="2025-09-30T21:05:00Z">
        <w:r>
          <w:rPr>
            <w:rFonts w:ascii="Times New Roman" w:hAnsi="Times New Roman" w:cs="Times New Roman"/>
            <w:sz w:val="24"/>
            <w:szCs w:val="24"/>
          </w:rPr>
          <w:t>Proyek</w:t>
        </w:r>
      </w:ins>
      <w:proofErr w:type="spellEnd"/>
      <w:ins w:id="21" w:author="Rinnime Crack" w:date="2025-09-30T21:06:00Z">
        <w:r>
          <w:rPr>
            <w:rFonts w:ascii="Times New Roman" w:hAnsi="Times New Roman" w:cs="Times New Roman"/>
            <w:sz w:val="24"/>
            <w:szCs w:val="24"/>
          </w:rPr>
          <w:t xml:space="preserve"> (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gambar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boleh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dummy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jika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memiliki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62DF5AD5" w14:textId="55B0630E" w:rsidR="009F008D" w:rsidRDefault="009F008D" w:rsidP="009F008D">
      <w:pPr>
        <w:pStyle w:val="ListParagraph"/>
        <w:numPr>
          <w:ilvl w:val="0"/>
          <w:numId w:val="2"/>
        </w:numPr>
        <w:jc w:val="both"/>
        <w:rPr>
          <w:ins w:id="22" w:author="Rinnime Crack" w:date="2025-09-30T21:07:00Z"/>
          <w:rFonts w:ascii="Times New Roman" w:hAnsi="Times New Roman" w:cs="Times New Roman"/>
          <w:sz w:val="24"/>
          <w:szCs w:val="24"/>
        </w:rPr>
      </w:pPr>
      <w:ins w:id="23" w:author="Rinnime Crack" w:date="2025-09-30T21:06:00Z">
        <w:r>
          <w:rPr>
            <w:rFonts w:ascii="Times New Roman" w:hAnsi="Times New Roman" w:cs="Times New Roman"/>
            <w:sz w:val="24"/>
            <w:szCs w:val="24"/>
          </w:rPr>
          <w:t xml:space="preserve">Tech Stack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 xml:space="preserve">Programming(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berisi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gambaran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dipelajari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yaitu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4" w:author="Rinnime Crack" w:date="2025-09-30T21:07:00Z">
        <w:r>
          <w:rPr>
            <w:rFonts w:ascii="Times New Roman" w:hAnsi="Times New Roman" w:cs="Times New Roman"/>
            <w:sz w:val="24"/>
            <w:szCs w:val="24"/>
          </w:rPr>
          <w:t xml:space="preserve">html,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css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bootstrap,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js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php, dan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mysql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silahkan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dicari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gambarnya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mau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dibentuk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card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apapun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bebas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6AD50340" w14:textId="34CB7787" w:rsidR="009F008D" w:rsidRDefault="002F2EC1" w:rsidP="009F008D">
      <w:pPr>
        <w:pStyle w:val="ListParagraph"/>
        <w:numPr>
          <w:ilvl w:val="0"/>
          <w:numId w:val="2"/>
        </w:numPr>
        <w:jc w:val="both"/>
        <w:rPr>
          <w:ins w:id="25" w:author="Rinnime Crack" w:date="2025-09-30T21:08:00Z"/>
          <w:rFonts w:ascii="Times New Roman" w:hAnsi="Times New Roman" w:cs="Times New Roman"/>
          <w:sz w:val="24"/>
          <w:szCs w:val="24"/>
        </w:rPr>
      </w:pPr>
      <w:ins w:id="26" w:author="Rinnime Crack" w:date="2025-09-30T21:07:00Z">
        <w:r>
          <w:rPr>
            <w:rFonts w:ascii="Times New Roman" w:hAnsi="Times New Roman" w:cs="Times New Roman"/>
            <w:sz w:val="24"/>
            <w:szCs w:val="24"/>
          </w:rPr>
          <w:t xml:space="preserve">Contact me </w:t>
        </w:r>
      </w:ins>
      <w:ins w:id="27" w:author="Rinnime Crack" w:date="2025-09-30T21:08:00Z">
        <w:r>
          <w:rPr>
            <w:rFonts w:ascii="Times New Roman" w:hAnsi="Times New Roman" w:cs="Times New Roman"/>
            <w:sz w:val="24"/>
            <w:szCs w:val="24"/>
          </w:rPr>
          <w:t>(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isinya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form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seperti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email dan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teks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teks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gunakan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textarea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7CB54A1C" w14:textId="4C7A473D" w:rsidR="002F2EC1" w:rsidRDefault="002F2EC1" w:rsidP="009F008D">
      <w:pPr>
        <w:pStyle w:val="ListParagraph"/>
        <w:numPr>
          <w:ilvl w:val="0"/>
          <w:numId w:val="2"/>
        </w:numPr>
        <w:jc w:val="both"/>
        <w:rPr>
          <w:ins w:id="28" w:author="Rinnime Crack" w:date="2025-09-30T21:09:00Z"/>
          <w:rFonts w:ascii="Times New Roman" w:hAnsi="Times New Roman" w:cs="Times New Roman"/>
          <w:sz w:val="24"/>
          <w:szCs w:val="24"/>
        </w:rPr>
      </w:pPr>
      <w:proofErr w:type="gramStart"/>
      <w:ins w:id="29" w:author="Rinnime Crack" w:date="2025-09-30T21:08:00Z">
        <w:r>
          <w:rPr>
            <w:rFonts w:ascii="Times New Roman" w:hAnsi="Times New Roman" w:cs="Times New Roman"/>
            <w:sz w:val="24"/>
            <w:szCs w:val="24"/>
          </w:rPr>
          <w:t>Footer</w:t>
        </w:r>
      </w:ins>
      <w:ins w:id="30" w:author="Rinnime Crack" w:date="2025-09-30T21:09:00Z">
        <w:r>
          <w:rPr>
            <w:rFonts w:ascii="Times New Roman" w:hAnsi="Times New Roman" w:cs="Times New Roman"/>
            <w:sz w:val="24"/>
            <w:szCs w:val="24"/>
          </w:rPr>
          <w:t>(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copy right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namamu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tanda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air)</w:t>
        </w:r>
      </w:ins>
    </w:p>
    <w:p w14:paraId="0A0BCCF9" w14:textId="73B4B176" w:rsidR="002F2EC1" w:rsidRPr="002F2EC1" w:rsidRDefault="002F2EC1" w:rsidP="002F2EC1">
      <w:pPr>
        <w:jc w:val="both"/>
        <w:rPr>
          <w:rFonts w:ascii="Times New Roman" w:hAnsi="Times New Roman" w:cs="Times New Roman"/>
          <w:sz w:val="24"/>
          <w:szCs w:val="24"/>
          <w:rPrChange w:id="31" w:author="Rinnime Crack" w:date="2025-09-30T21:09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32" w:author="Rinnime Crack" w:date="2025-09-30T21:09:00Z">
          <w:pPr>
            <w:jc w:val="center"/>
          </w:pPr>
        </w:pPrChange>
      </w:pPr>
      <w:proofErr w:type="spellStart"/>
      <w:ins w:id="33" w:author="Rinnime Crack" w:date="2025-09-30T21:09:00Z">
        <w:r>
          <w:rPr>
            <w:rFonts w:ascii="Times New Roman" w:hAnsi="Times New Roman" w:cs="Times New Roman"/>
            <w:sz w:val="24"/>
            <w:szCs w:val="24"/>
          </w:rPr>
          <w:t>Silahkan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buat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minimum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kriteria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diata</w:t>
        </w:r>
      </w:ins>
      <w:ins w:id="34" w:author="Rinnime Crack" w:date="2025-09-30T21:10:00Z">
        <w:r>
          <w:rPr>
            <w:rFonts w:ascii="Times New Roman" w:hAnsi="Times New Roman" w:cs="Times New Roman"/>
            <w:sz w:val="24"/>
            <w:szCs w:val="24"/>
          </w:rPr>
          <w:t>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Batas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pengumpulan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project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minggu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depan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web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</w:ins>
      <w:proofErr w:type="spellEnd"/>
    </w:p>
    <w:sectPr w:rsidR="002F2EC1" w:rsidRPr="002F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7B7"/>
    <w:multiLevelType w:val="hybridMultilevel"/>
    <w:tmpl w:val="D9AAEA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23321"/>
    <w:multiLevelType w:val="hybridMultilevel"/>
    <w:tmpl w:val="837486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nnime Crack">
    <w15:presenceInfo w15:providerId="Windows Live" w15:userId="c144eb209ed1c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73"/>
    <w:rsid w:val="000F43A9"/>
    <w:rsid w:val="00120F1C"/>
    <w:rsid w:val="001C2F30"/>
    <w:rsid w:val="001E430D"/>
    <w:rsid w:val="002F2EC1"/>
    <w:rsid w:val="003022D9"/>
    <w:rsid w:val="003E5F06"/>
    <w:rsid w:val="00581DAE"/>
    <w:rsid w:val="005A2E73"/>
    <w:rsid w:val="005E7907"/>
    <w:rsid w:val="00641945"/>
    <w:rsid w:val="00671CF8"/>
    <w:rsid w:val="009362AF"/>
    <w:rsid w:val="009F008D"/>
    <w:rsid w:val="00A53CE6"/>
    <w:rsid w:val="00AB0B3A"/>
    <w:rsid w:val="00B05CE6"/>
    <w:rsid w:val="00B93D97"/>
    <w:rsid w:val="00C25515"/>
    <w:rsid w:val="00E02AC1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EC57"/>
  <w15:chartTrackingRefBased/>
  <w15:docId w15:val="{EE224324-8BB8-412B-8680-DB57B15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Rinnime Crack</dc:creator>
  <cp:keywords/>
  <dc:description/>
  <cp:lastModifiedBy>Rinnime Crack</cp:lastModifiedBy>
  <cp:revision>2</cp:revision>
  <dcterms:created xsi:type="dcterms:W3CDTF">2025-09-30T12:53:00Z</dcterms:created>
  <dcterms:modified xsi:type="dcterms:W3CDTF">2025-09-30T14:10:00Z</dcterms:modified>
</cp:coreProperties>
</file>